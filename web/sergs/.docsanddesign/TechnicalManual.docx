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5213" w14:textId="2EA3E0FC" w:rsidR="006F176C" w:rsidRDefault="006F176C" w:rsidP="006F176C">
      <w:pPr>
        <w:pStyle w:val="Title"/>
      </w:pPr>
      <w:r>
        <w:t>Technical Manual</w:t>
      </w:r>
    </w:p>
    <w:p w14:paraId="5FFAF032" w14:textId="1CA3CD40" w:rsidR="006F176C" w:rsidRPr="006F176C" w:rsidRDefault="006F176C" w:rsidP="006F176C">
      <w:pPr>
        <w:pStyle w:val="Subtitle"/>
      </w:pPr>
      <w:r>
        <w:t>Service Record Generation System</w:t>
      </w:r>
    </w:p>
    <w:p w14:paraId="24DB5540" w14:textId="41222E47" w:rsidR="00036118" w:rsidRDefault="00036118" w:rsidP="00D33BA2">
      <w:pPr>
        <w:tabs>
          <w:tab w:val="left" w:pos="1800"/>
        </w:tabs>
        <w:ind w:left="2160" w:hanging="2160"/>
        <w:contextualSpacing/>
      </w:pPr>
      <w:r>
        <w:t>Software Version</w:t>
      </w:r>
      <w:r w:rsidR="00D33BA2">
        <w:tab/>
      </w:r>
      <w:r>
        <w:t>:</w:t>
      </w:r>
      <w:r>
        <w:tab/>
        <w:t>0.00</w:t>
      </w:r>
    </w:p>
    <w:p w14:paraId="6A0A9149" w14:textId="57563EF2" w:rsidR="00036118" w:rsidRDefault="00036118" w:rsidP="00D33BA2">
      <w:pPr>
        <w:tabs>
          <w:tab w:val="left" w:pos="1800"/>
        </w:tabs>
        <w:ind w:left="2160" w:hanging="2160"/>
        <w:contextualSpacing/>
      </w:pPr>
      <w:r>
        <w:t xml:space="preserve">Manual </w:t>
      </w:r>
      <w:r w:rsidR="006F176C">
        <w:t>Version</w:t>
      </w:r>
      <w:r w:rsidR="00D33BA2">
        <w:tab/>
      </w:r>
      <w:r w:rsidR="006F176C">
        <w:t>:</w:t>
      </w:r>
      <w:r>
        <w:tab/>
      </w:r>
      <w:r w:rsidR="006F176C">
        <w:t>0.00</w:t>
      </w:r>
    </w:p>
    <w:p w14:paraId="12288799" w14:textId="6F82A223" w:rsidR="00291DDF" w:rsidRDefault="00291DDF" w:rsidP="00D33BA2">
      <w:pPr>
        <w:tabs>
          <w:tab w:val="left" w:pos="1800"/>
        </w:tabs>
        <w:ind w:left="2160" w:hanging="2160"/>
        <w:contextualSpacing/>
      </w:pPr>
      <w:r>
        <w:t>Original Author</w:t>
      </w:r>
      <w:r w:rsidR="00D33BA2">
        <w:t>(s)</w:t>
      </w:r>
      <w:r w:rsidR="00D33BA2">
        <w:tab/>
      </w:r>
      <w:r>
        <w:t>:</w:t>
      </w:r>
      <w:r>
        <w:tab/>
        <w:t>Geovani P. Duqueza</w:t>
      </w:r>
    </w:p>
    <w:p w14:paraId="34A9593E" w14:textId="7A99ACAC" w:rsidR="00291DDF" w:rsidRDefault="00291DDF" w:rsidP="00D33BA2">
      <w:pPr>
        <w:tabs>
          <w:tab w:val="left" w:pos="1800"/>
        </w:tabs>
        <w:ind w:left="2160" w:hanging="2160"/>
        <w:contextualSpacing/>
      </w:pPr>
      <w:r>
        <w:t>Contributors</w:t>
      </w:r>
      <w:r w:rsidR="00D33BA2">
        <w:tab/>
      </w:r>
      <w:r>
        <w:t>:</w:t>
      </w:r>
      <w:r>
        <w:tab/>
        <w:t>&lt;TBA&gt;</w:t>
      </w:r>
    </w:p>
    <w:p w14:paraId="00F4CA40" w14:textId="704E453F" w:rsidR="00291DDF" w:rsidRDefault="00291DDF" w:rsidP="00291DDF">
      <w:pPr>
        <w:pStyle w:val="Heading1"/>
      </w:pPr>
      <w:r>
        <w:t>Foreword</w:t>
      </w:r>
    </w:p>
    <w:p w14:paraId="05C37821" w14:textId="6EE7A369" w:rsidR="00291DDF" w:rsidRDefault="00291DDF" w:rsidP="00291DDF">
      <w:r>
        <w:t>The purpose of this manual is to guide both the developers, maintainers, and even some advanced users of this system. May this technical manual serve you well.</w:t>
      </w:r>
    </w:p>
    <w:p w14:paraId="0CFDC82E" w14:textId="49D81F9F" w:rsidR="00291DDF" w:rsidRPr="00291DDF" w:rsidRDefault="00291DDF" w:rsidP="00291DDF">
      <w:r>
        <w:t>- GPD</w:t>
      </w:r>
    </w:p>
    <w:p w14:paraId="433ABA94" w14:textId="7F658951" w:rsidR="00291DDF" w:rsidRDefault="00291DDF" w:rsidP="00291DDF">
      <w:pPr>
        <w:pStyle w:val="Heading1"/>
      </w:pPr>
      <w:r>
        <w:lastRenderedPageBreak/>
        <w:t>Flowchart</w:t>
      </w:r>
    </w:p>
    <w:p w14:paraId="7551E1CF" w14:textId="72926B27" w:rsidR="00B72D6A" w:rsidRPr="00B72D6A" w:rsidRDefault="00B72D6A" w:rsidP="00B72D6A">
      <w:pPr>
        <w:jc w:val="center"/>
      </w:pPr>
      <w:r>
        <w:rPr>
          <w:noProof/>
        </w:rPr>
        <w:drawing>
          <wp:inline distT="0" distB="0" distL="0" distR="0" wp14:anchorId="3B19EC2A" wp14:editId="4C28FAE3">
            <wp:extent cx="5943600" cy="7779385"/>
            <wp:effectExtent l="0" t="0" r="0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E0B6" w14:textId="66D93409" w:rsidR="00291DDF" w:rsidRDefault="00291DDF" w:rsidP="00291DDF">
      <w:pPr>
        <w:pStyle w:val="Heading1"/>
      </w:pPr>
      <w:r>
        <w:lastRenderedPageBreak/>
        <w:t>UML Diagram</w:t>
      </w:r>
    </w:p>
    <w:p w14:paraId="35AE281E" w14:textId="21CD983D" w:rsidR="0003176D" w:rsidRPr="0003176D" w:rsidRDefault="0003176D" w:rsidP="0003176D">
      <w:r>
        <w:t>&lt;UNDER CONSTRUCTION&gt;</w:t>
      </w:r>
    </w:p>
    <w:p w14:paraId="5D8DA29C" w14:textId="27ADBB0F" w:rsidR="00291DDF" w:rsidRDefault="00291DDF" w:rsidP="00291DDF">
      <w:pPr>
        <w:pStyle w:val="Heading1"/>
      </w:pPr>
      <w:r>
        <w:t>Entity-Relation Diagram</w:t>
      </w:r>
    </w:p>
    <w:p w14:paraId="4EEDEBAA" w14:textId="1EFBAEBF" w:rsidR="0003176D" w:rsidRPr="0003176D" w:rsidRDefault="0003176D" w:rsidP="0003176D">
      <w:r>
        <w:t>&lt;UNDER CONSTRUCTION&gt;</w:t>
      </w:r>
    </w:p>
    <w:p w14:paraId="506CB43A" w14:textId="386B8797" w:rsidR="006F176C" w:rsidRDefault="006F176C" w:rsidP="006F176C">
      <w:pPr>
        <w:pStyle w:val="Heading1"/>
      </w:pPr>
      <w:commentRangeStart w:id="0"/>
      <w:r>
        <w:t>Coding Standards and Style</w:t>
      </w:r>
      <w:r w:rsidR="00EF7A58">
        <w:t xml:space="preserve"> Guide</w:t>
      </w:r>
      <w:commentRangeEnd w:id="0"/>
      <w:r w:rsidR="003364CF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3B43CB04" w14:textId="4E176EAF" w:rsidR="006F176C" w:rsidRDefault="006F176C" w:rsidP="006F176C">
      <w:pPr>
        <w:pStyle w:val="Heading2"/>
      </w:pPr>
      <w:r>
        <w:t>HTML</w:t>
      </w:r>
    </w:p>
    <w:p w14:paraId="57E306E7" w14:textId="4278ED6D" w:rsidR="006F176C" w:rsidRDefault="006F176C" w:rsidP="006F176C">
      <w:pPr>
        <w:pStyle w:val="Heading2"/>
      </w:pPr>
      <w:r>
        <w:t>CSS</w:t>
      </w:r>
    </w:p>
    <w:p w14:paraId="0FFB0834" w14:textId="1ED0CCAD" w:rsidR="006F176C" w:rsidRDefault="006F176C" w:rsidP="006F176C">
      <w:pPr>
        <w:pStyle w:val="Heading2"/>
      </w:pPr>
      <w:r>
        <w:t>JavaScript</w:t>
      </w:r>
    </w:p>
    <w:p w14:paraId="297F8923" w14:textId="4AA98AE5" w:rsidR="0094783B" w:rsidRDefault="0094783B" w:rsidP="0094783B">
      <w:pPr>
        <w:pStyle w:val="ListParagraph"/>
        <w:numPr>
          <w:ilvl w:val="0"/>
          <w:numId w:val="6"/>
        </w:numPr>
      </w:pPr>
      <w:r>
        <w:t>Variable names shall use camel case.</w:t>
      </w:r>
    </w:p>
    <w:p w14:paraId="654253C6" w14:textId="77C522DA" w:rsidR="0094783B" w:rsidRDefault="0094783B" w:rsidP="0094783B">
      <w:pPr>
        <w:pStyle w:val="ListParagraph"/>
        <w:numPr>
          <w:ilvl w:val="0"/>
          <w:numId w:val="6"/>
        </w:numPr>
      </w:pPr>
      <w:r>
        <w:t>Class names shall use proper case.</w:t>
      </w:r>
    </w:p>
    <w:p w14:paraId="60D70818" w14:textId="4380E705" w:rsidR="00511FAC" w:rsidRPr="0094783B" w:rsidRDefault="00511FAC" w:rsidP="0094783B">
      <w:pPr>
        <w:pStyle w:val="ListParagraph"/>
        <w:numPr>
          <w:ilvl w:val="0"/>
          <w:numId w:val="6"/>
        </w:numPr>
      </w:pPr>
      <w:r>
        <w:t>Constant names shall use upper case.</w:t>
      </w:r>
    </w:p>
    <w:p w14:paraId="3C66D924" w14:textId="63386C14" w:rsidR="006F176C" w:rsidRDefault="006F176C" w:rsidP="006F176C">
      <w:pPr>
        <w:pStyle w:val="Heading2"/>
      </w:pPr>
      <w:r>
        <w:t>PHP</w:t>
      </w:r>
    </w:p>
    <w:p w14:paraId="6DF4D938" w14:textId="77777777" w:rsidR="00511FAC" w:rsidRDefault="00511FAC" w:rsidP="00511FAC">
      <w:pPr>
        <w:pStyle w:val="ListParagraph"/>
        <w:numPr>
          <w:ilvl w:val="0"/>
          <w:numId w:val="6"/>
        </w:numPr>
      </w:pPr>
      <w:r>
        <w:t>Variable names shall use camel case.</w:t>
      </w:r>
    </w:p>
    <w:p w14:paraId="2E7BAD93" w14:textId="75C69465" w:rsidR="00511FAC" w:rsidRDefault="00511FAC" w:rsidP="00511FAC">
      <w:pPr>
        <w:pStyle w:val="ListParagraph"/>
        <w:numPr>
          <w:ilvl w:val="0"/>
          <w:numId w:val="6"/>
        </w:numPr>
      </w:pPr>
      <w:r>
        <w:t>Class names shall use proper case.</w:t>
      </w:r>
    </w:p>
    <w:p w14:paraId="4AF1E109" w14:textId="5AB3F3D7" w:rsidR="00194E82" w:rsidRPr="00511FAC" w:rsidRDefault="00194E82" w:rsidP="00511FAC">
      <w:pPr>
        <w:pStyle w:val="ListParagraph"/>
        <w:numPr>
          <w:ilvl w:val="0"/>
          <w:numId w:val="6"/>
        </w:numPr>
      </w:pPr>
      <w:r>
        <w:t>Include functions</w:t>
      </w:r>
      <w:r w:rsidR="00E0670A">
        <w:t xml:space="preserve"> and/or methods</w:t>
      </w:r>
      <w:r>
        <w:t xml:space="preserve"> that create schemas/namespaces and entities/tables.</w:t>
      </w:r>
    </w:p>
    <w:p w14:paraId="487F4335" w14:textId="0697316E" w:rsidR="006F176C" w:rsidRDefault="006F176C" w:rsidP="006F176C">
      <w:pPr>
        <w:pStyle w:val="Heading2"/>
      </w:pPr>
      <w:r>
        <w:t>Database</w:t>
      </w:r>
    </w:p>
    <w:p w14:paraId="700E20D1" w14:textId="57AFA67E" w:rsidR="00194E82" w:rsidRDefault="00194E82" w:rsidP="00194E82">
      <w:pPr>
        <w:pStyle w:val="Heading3"/>
      </w:pPr>
      <w:r>
        <w:t>Namespaces</w:t>
      </w:r>
    </w:p>
    <w:p w14:paraId="08930F89" w14:textId="5E0F26B7" w:rsidR="00194E82" w:rsidRPr="00194E82" w:rsidRDefault="00194E82" w:rsidP="00194E82">
      <w:pPr>
        <w:pStyle w:val="ListParagraph"/>
        <w:numPr>
          <w:ilvl w:val="0"/>
          <w:numId w:val="8"/>
        </w:numPr>
      </w:pPr>
      <w:r>
        <w:t>Namespaces shall be created on the fly the first time they are used, to allow for automatic database setup.</w:t>
      </w:r>
    </w:p>
    <w:p w14:paraId="0C043690" w14:textId="3509865B" w:rsidR="006F176C" w:rsidRDefault="006F176C" w:rsidP="006F176C">
      <w:pPr>
        <w:pStyle w:val="Heading3"/>
      </w:pPr>
      <w:r>
        <w:t>Tables</w:t>
      </w:r>
    </w:p>
    <w:p w14:paraId="0C70F778" w14:textId="57D4AB28" w:rsidR="00194E82" w:rsidRDefault="00194E82" w:rsidP="00194E82">
      <w:pPr>
        <w:pStyle w:val="ListParagraph"/>
        <w:numPr>
          <w:ilvl w:val="0"/>
          <w:numId w:val="3"/>
        </w:numPr>
      </w:pPr>
      <w:r>
        <w:t xml:space="preserve">Tables </w:t>
      </w:r>
      <w:r>
        <w:t>shall be created on the fly the first time they are used, to allow for automatic database setup.</w:t>
      </w:r>
    </w:p>
    <w:p w14:paraId="451412BB" w14:textId="5BBD68F9" w:rsidR="006F176C" w:rsidRDefault="006F176C" w:rsidP="006F176C">
      <w:pPr>
        <w:pStyle w:val="ListParagraph"/>
        <w:numPr>
          <w:ilvl w:val="0"/>
          <w:numId w:val="3"/>
        </w:numPr>
      </w:pPr>
      <w:r>
        <w:t xml:space="preserve">Table names shall be coded in proper case and </w:t>
      </w:r>
      <w:r w:rsidR="00EF7A58">
        <w:t xml:space="preserve">shall </w:t>
      </w:r>
      <w:r>
        <w:t>use underscores in lieu of spaces.</w:t>
      </w:r>
    </w:p>
    <w:p w14:paraId="332B15C4" w14:textId="6C302E8B" w:rsidR="006F176C" w:rsidRDefault="006F176C" w:rsidP="006F176C">
      <w:pPr>
        <w:pStyle w:val="ListParagraph"/>
        <w:numPr>
          <w:ilvl w:val="0"/>
          <w:numId w:val="3"/>
        </w:numPr>
      </w:pPr>
      <w:r>
        <w:t>In case table names signify acronyms, these shall be coded in capital letters.</w:t>
      </w:r>
    </w:p>
    <w:p w14:paraId="0F767054" w14:textId="3514CDB7" w:rsidR="006F176C" w:rsidRDefault="006F176C" w:rsidP="006F176C">
      <w:pPr>
        <w:pStyle w:val="Heading3"/>
      </w:pPr>
      <w:r>
        <w:t>Attributes</w:t>
      </w:r>
    </w:p>
    <w:p w14:paraId="7A24AD42" w14:textId="5F3070FC" w:rsidR="006F176C" w:rsidRDefault="006F176C" w:rsidP="006F176C">
      <w:pPr>
        <w:pStyle w:val="ListParagraph"/>
        <w:numPr>
          <w:ilvl w:val="0"/>
          <w:numId w:val="5"/>
        </w:numPr>
      </w:pPr>
      <w:r>
        <w:t xml:space="preserve">Attribute names shall be coded in lower case and </w:t>
      </w:r>
      <w:r w:rsidR="00EF7A58">
        <w:t xml:space="preserve">shall </w:t>
      </w:r>
      <w:r>
        <w:t>use underscores in lieu of spaces.</w:t>
      </w:r>
    </w:p>
    <w:p w14:paraId="4DE25118" w14:textId="1F135FC0" w:rsidR="006F176C" w:rsidRDefault="006F176C" w:rsidP="006F176C">
      <w:pPr>
        <w:pStyle w:val="ListParagraph"/>
        <w:numPr>
          <w:ilvl w:val="0"/>
          <w:numId w:val="5"/>
        </w:numPr>
      </w:pPr>
      <w:r>
        <w:t xml:space="preserve">When referring to </w:t>
      </w:r>
      <w:proofErr w:type="gramStart"/>
      <w:r>
        <w:t>ID’s</w:t>
      </w:r>
      <w:proofErr w:type="gramEnd"/>
      <w:r>
        <w:t xml:space="preserve"> from another table, an attribute name shall be appended with postfix “-Id” without using underscores or spaces, e.g., </w:t>
      </w:r>
      <w:proofErr w:type="spellStart"/>
      <w:r>
        <w:t>personId</w:t>
      </w:r>
      <w:proofErr w:type="spellEnd"/>
      <w:r>
        <w:t xml:space="preserve"> (foreign key corresponding to ID in Person table), </w:t>
      </w:r>
      <w:proofErr w:type="spellStart"/>
      <w:r>
        <w:t>service_recordId</w:t>
      </w:r>
      <w:proofErr w:type="spellEnd"/>
      <w:r>
        <w:t xml:space="preserve"> (foreign key corresponding to ID in </w:t>
      </w:r>
      <w:proofErr w:type="spellStart"/>
      <w:r w:rsidR="00256D90">
        <w:t>Service_Record</w:t>
      </w:r>
      <w:proofErr w:type="spellEnd"/>
      <w:r w:rsidR="00256D90">
        <w:t xml:space="preserve"> table).</w:t>
      </w:r>
    </w:p>
    <w:p w14:paraId="2494CBDB" w14:textId="6CDBE110" w:rsidR="00E47031" w:rsidRPr="006F176C" w:rsidRDefault="00256D90" w:rsidP="00E47031">
      <w:pPr>
        <w:pStyle w:val="ListParagraph"/>
        <w:numPr>
          <w:ilvl w:val="0"/>
          <w:numId w:val="5"/>
        </w:numPr>
      </w:pPr>
      <w:r>
        <w:t>Acronyms shall be coded as lowercase.</w:t>
      </w:r>
    </w:p>
    <w:sectPr w:rsidR="00E47031" w:rsidRPr="006F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ovani Duqueza" w:date="2023-02-23T16:57:00Z" w:initials="GD">
    <w:p w14:paraId="124184B8" w14:textId="455168A5" w:rsidR="003364CF" w:rsidRDefault="003364CF">
      <w:pPr>
        <w:pStyle w:val="CommentText"/>
      </w:pPr>
      <w:r>
        <w:rPr>
          <w:rStyle w:val="CommentReference"/>
        </w:rPr>
        <w:annotationRef/>
      </w:r>
      <w:r>
        <w:t>This section is in progress.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4184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21972" w16cex:dateUtc="2023-02-23T0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4184B8" w16cid:durableId="27A219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0A16"/>
    <w:multiLevelType w:val="hybridMultilevel"/>
    <w:tmpl w:val="2F5E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2279"/>
    <w:multiLevelType w:val="hybridMultilevel"/>
    <w:tmpl w:val="7DEAEC2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" w15:restartNumberingAfterBreak="0">
    <w:nsid w:val="20D82933"/>
    <w:multiLevelType w:val="hybridMultilevel"/>
    <w:tmpl w:val="8208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A0F8A"/>
    <w:multiLevelType w:val="hybridMultilevel"/>
    <w:tmpl w:val="9CC2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53BA9"/>
    <w:multiLevelType w:val="hybridMultilevel"/>
    <w:tmpl w:val="241C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13FFF"/>
    <w:multiLevelType w:val="hybridMultilevel"/>
    <w:tmpl w:val="B21A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70106"/>
    <w:multiLevelType w:val="hybridMultilevel"/>
    <w:tmpl w:val="F50C6BB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5E82764A"/>
    <w:multiLevelType w:val="hybridMultilevel"/>
    <w:tmpl w:val="881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261476">
    <w:abstractNumId w:val="1"/>
  </w:num>
  <w:num w:numId="2" w16cid:durableId="1250037765">
    <w:abstractNumId w:val="6"/>
  </w:num>
  <w:num w:numId="3" w16cid:durableId="680816631">
    <w:abstractNumId w:val="2"/>
  </w:num>
  <w:num w:numId="4" w16cid:durableId="641926684">
    <w:abstractNumId w:val="0"/>
  </w:num>
  <w:num w:numId="5" w16cid:durableId="709451359">
    <w:abstractNumId w:val="3"/>
  </w:num>
  <w:num w:numId="6" w16cid:durableId="1558589254">
    <w:abstractNumId w:val="5"/>
  </w:num>
  <w:num w:numId="7" w16cid:durableId="338165964">
    <w:abstractNumId w:val="4"/>
  </w:num>
  <w:num w:numId="8" w16cid:durableId="38669022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ovani Duqueza">
    <w15:presenceInfo w15:providerId="Windows Live" w15:userId="23ec6a6871fb4e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26"/>
    <w:rsid w:val="0003176D"/>
    <w:rsid w:val="00036118"/>
    <w:rsid w:val="00194E82"/>
    <w:rsid w:val="00256D90"/>
    <w:rsid w:val="00291DDF"/>
    <w:rsid w:val="003364CF"/>
    <w:rsid w:val="003E64E5"/>
    <w:rsid w:val="00511FAC"/>
    <w:rsid w:val="006F176C"/>
    <w:rsid w:val="0094783B"/>
    <w:rsid w:val="009E1236"/>
    <w:rsid w:val="00A42426"/>
    <w:rsid w:val="00A902B6"/>
    <w:rsid w:val="00B72D6A"/>
    <w:rsid w:val="00B75711"/>
    <w:rsid w:val="00BF69C6"/>
    <w:rsid w:val="00D33BA2"/>
    <w:rsid w:val="00E0670A"/>
    <w:rsid w:val="00E47031"/>
    <w:rsid w:val="00EF7A58"/>
    <w:rsid w:val="00FE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B1C3"/>
  <w15:chartTrackingRefBased/>
  <w15:docId w15:val="{4F0C011E-4F3B-4D7A-84F6-E468AC61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7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176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F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17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1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4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GeoDuqueza1939/SDOStoTomasBatangas/main/web/sergs/.docsanddesign/Workflow.png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 Duqueza</dc:creator>
  <cp:keywords/>
  <dc:description/>
  <cp:lastModifiedBy>Geovani Duqueza</cp:lastModifiedBy>
  <cp:revision>19</cp:revision>
  <dcterms:created xsi:type="dcterms:W3CDTF">2023-02-23T07:28:00Z</dcterms:created>
  <dcterms:modified xsi:type="dcterms:W3CDTF">2023-02-23T08:59:00Z</dcterms:modified>
</cp:coreProperties>
</file>